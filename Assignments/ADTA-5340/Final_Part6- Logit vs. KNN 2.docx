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A670E" w14:textId="4D9FD83A" w:rsidR="003911B8" w:rsidRPr="009467C7" w:rsidRDefault="003911B8" w:rsidP="003911B8">
      <w:pPr>
        <w:jc w:val="center"/>
        <w:rPr>
          <w:rFonts w:asciiTheme="minorHAnsi" w:hAnsiTheme="minorHAnsi" w:cstheme="minorHAnsi"/>
          <w:b/>
          <w:bCs/>
        </w:rPr>
      </w:pPr>
      <w:r w:rsidRPr="009467C7">
        <w:rPr>
          <w:rFonts w:asciiTheme="minorHAnsi" w:hAnsiTheme="minorHAnsi" w:cstheme="minorHAnsi"/>
          <w:b/>
          <w:bCs/>
        </w:rPr>
        <w:t>Final Part 6: Logit vs. KNN</w:t>
      </w:r>
    </w:p>
    <w:p w14:paraId="59F09EF7" w14:textId="77777777" w:rsidR="003911B8" w:rsidRPr="009467C7" w:rsidRDefault="003911B8">
      <w:pPr>
        <w:rPr>
          <w:rFonts w:asciiTheme="minorHAnsi" w:hAnsiTheme="minorHAnsi" w:cstheme="minorHAnsi"/>
        </w:rPr>
      </w:pPr>
    </w:p>
    <w:p w14:paraId="07554D14" w14:textId="59858AD5" w:rsidR="003911B8" w:rsidRPr="009467C7" w:rsidRDefault="003911B8">
      <w:pPr>
        <w:rPr>
          <w:rFonts w:asciiTheme="minorHAnsi" w:hAnsiTheme="minorHAnsi" w:cstheme="minorHAnsi"/>
        </w:rPr>
      </w:pPr>
      <w:r w:rsidRPr="009467C7">
        <w:rPr>
          <w:rFonts w:asciiTheme="minorHAnsi" w:hAnsiTheme="minorHAnsi" w:cstheme="minorHAnsi"/>
        </w:rPr>
        <w:t>I have built classification models using logistic regression and KNN</w:t>
      </w:r>
      <w:r w:rsidR="009A610F" w:rsidRPr="009467C7">
        <w:rPr>
          <w:rFonts w:asciiTheme="minorHAnsi" w:hAnsiTheme="minorHAnsi" w:cstheme="minorHAnsi"/>
        </w:rPr>
        <w:t xml:space="preserve"> (K-nearest neighbors)</w:t>
      </w:r>
      <w:r w:rsidRPr="009467C7">
        <w:rPr>
          <w:rFonts w:asciiTheme="minorHAnsi" w:hAnsiTheme="minorHAnsi" w:cstheme="minorHAnsi"/>
        </w:rPr>
        <w:t xml:space="preserve"> algorithm to predict whether a patient is diabetic or not. Now, I am evaluating the performance of these models with certain evaluation techniques.</w:t>
      </w:r>
    </w:p>
    <w:p w14:paraId="54109222" w14:textId="77777777" w:rsidR="003911B8" w:rsidRPr="009467C7" w:rsidRDefault="003911B8">
      <w:pPr>
        <w:rPr>
          <w:rFonts w:asciiTheme="minorHAnsi" w:hAnsiTheme="minorHAnsi" w:cstheme="minorHAnsi"/>
        </w:rPr>
      </w:pPr>
    </w:p>
    <w:p w14:paraId="39AA1978" w14:textId="77777777" w:rsidR="003911B8" w:rsidRPr="009467C7" w:rsidRDefault="003911B8" w:rsidP="003911B8">
      <w:pPr>
        <w:rPr>
          <w:rFonts w:asciiTheme="minorHAnsi" w:hAnsiTheme="minorHAnsi" w:cstheme="minorHAnsi"/>
          <w:b/>
          <w:bCs/>
        </w:rPr>
      </w:pPr>
      <w:bookmarkStart w:id="0" w:name="OLE_LINK1"/>
      <w:r w:rsidRPr="009467C7">
        <w:rPr>
          <w:rFonts w:asciiTheme="minorHAnsi" w:hAnsiTheme="minorHAnsi" w:cstheme="minorHAnsi"/>
          <w:b/>
          <w:bCs/>
        </w:rPr>
        <w:t>Compare and evaluate the Accuracy Score</w:t>
      </w:r>
      <w:bookmarkEnd w:id="0"/>
      <w:r w:rsidRPr="009467C7">
        <w:rPr>
          <w:rFonts w:asciiTheme="minorHAnsi" w:hAnsiTheme="minorHAnsi" w:cstheme="minorHAnsi"/>
          <w:b/>
          <w:bCs/>
        </w:rPr>
        <w:t>:</w:t>
      </w:r>
    </w:p>
    <w:p w14:paraId="43F8C4FE" w14:textId="77777777" w:rsidR="003911B8" w:rsidRPr="009467C7" w:rsidRDefault="003911B8">
      <w:pPr>
        <w:rPr>
          <w:rFonts w:asciiTheme="minorHAnsi" w:hAnsiTheme="minorHAnsi" w:cstheme="minorHAnsi"/>
        </w:rPr>
      </w:pPr>
    </w:p>
    <w:p w14:paraId="03105026" w14:textId="7D0BECE8" w:rsidR="00434364" w:rsidRPr="00CB535D" w:rsidRDefault="00434364">
      <w:pPr>
        <w:rPr>
          <w:ins w:id="1" w:author="Bodduna, Sri Charan" w:date="2023-05-10T23:09:00Z"/>
          <w:rFonts w:asciiTheme="minorHAnsi" w:hAnsiTheme="minorHAnsi" w:cstheme="minorHAnsi"/>
        </w:rPr>
      </w:pPr>
      <w:ins w:id="2" w:author="Bodduna, Sri Charan" w:date="2023-05-10T23:09:00Z">
        <w:r w:rsidRPr="00CB535D">
          <w:rPr>
            <w:rFonts w:asciiTheme="minorHAnsi" w:hAnsiTheme="minorHAnsi" w:cstheme="minorHAnsi"/>
          </w:rPr>
          <w:t>What is the difference?</w:t>
        </w:r>
      </w:ins>
    </w:p>
    <w:p w14:paraId="73AADB96" w14:textId="29E5738C" w:rsidR="009A610F" w:rsidRPr="009467C7" w:rsidRDefault="003911B8">
      <w:pPr>
        <w:rPr>
          <w:rFonts w:asciiTheme="minorHAnsi" w:hAnsiTheme="minorHAnsi" w:cstheme="minorHAnsi"/>
        </w:rPr>
      </w:pPr>
      <w:r w:rsidRPr="009467C7">
        <w:rPr>
          <w:rFonts w:asciiTheme="minorHAnsi" w:hAnsiTheme="minorHAnsi" w:cstheme="minorHAnsi"/>
        </w:rPr>
        <w:t>In my analysis, I got accuracy score of 75.32% from logistic regression and 69.</w:t>
      </w:r>
      <w:r w:rsidR="009A610F" w:rsidRPr="009467C7">
        <w:rPr>
          <w:rFonts w:asciiTheme="minorHAnsi" w:hAnsiTheme="minorHAnsi" w:cstheme="minorHAnsi"/>
        </w:rPr>
        <w:t xml:space="preserve">26% from KNN. </w:t>
      </w:r>
    </w:p>
    <w:p w14:paraId="5A8446B9" w14:textId="027F0415" w:rsidR="009A610F" w:rsidRPr="009467C7" w:rsidRDefault="009A610F">
      <w:pPr>
        <w:rPr>
          <w:rFonts w:asciiTheme="minorHAnsi" w:hAnsiTheme="minorHAnsi" w:cstheme="minorHAnsi"/>
        </w:rPr>
      </w:pPr>
      <w:r w:rsidRPr="009467C7">
        <w:rPr>
          <w:rFonts w:asciiTheme="minorHAnsi" w:hAnsiTheme="minorHAnsi" w:cstheme="minorHAnsi"/>
        </w:rPr>
        <w:t>This is a smaller difference in the scores. This difference appeared because of underlying algorithm of the model. Each model in the machine learning developed with various parameters and techniques. In this context, logistic regression works on linearity principle and KNN algorithm works based on Euclidean distances from observations nearest k neighbors.</w:t>
      </w:r>
    </w:p>
    <w:p w14:paraId="7CDEB889" w14:textId="2DAA04C9" w:rsidR="009A610F" w:rsidRPr="009467C7" w:rsidRDefault="00434364">
      <w:pPr>
        <w:rPr>
          <w:rFonts w:asciiTheme="minorHAnsi" w:hAnsiTheme="minorHAnsi" w:cstheme="minorHAnsi"/>
        </w:rPr>
      </w:pPr>
      <w:ins w:id="3" w:author="Bodduna, Sri Charan" w:date="2023-05-10T23:10:00Z">
        <w:r>
          <w:rPr>
            <w:rFonts w:asciiTheme="minorHAnsi" w:hAnsiTheme="minorHAnsi" w:cstheme="minorHAnsi"/>
          </w:rPr>
          <w:t>Which is best model?</w:t>
        </w:r>
      </w:ins>
    </w:p>
    <w:p w14:paraId="3699EF69" w14:textId="45D0BEC7" w:rsidR="009A610F" w:rsidRPr="009467C7" w:rsidRDefault="00A01A64">
      <w:pPr>
        <w:rPr>
          <w:rFonts w:asciiTheme="minorHAnsi" w:hAnsiTheme="minorHAnsi" w:cstheme="minorHAnsi"/>
        </w:rPr>
      </w:pPr>
      <w:r w:rsidRPr="009467C7">
        <w:rPr>
          <w:rFonts w:asciiTheme="minorHAnsi" w:hAnsiTheme="minorHAnsi" w:cstheme="minorHAnsi"/>
        </w:rPr>
        <w:t>In my opinion, we can choose logistic regression as best model among these two since it gives higher accuracy score. The reason behind higher accuracy can be because of linearity phenomena in the dataset. Hence logistic regression has performed well.</w:t>
      </w:r>
    </w:p>
    <w:p w14:paraId="7BF28ECA" w14:textId="70D83D86" w:rsidR="00A01A64" w:rsidRPr="009467C7" w:rsidRDefault="00434364">
      <w:pPr>
        <w:rPr>
          <w:rFonts w:asciiTheme="minorHAnsi" w:hAnsiTheme="minorHAnsi" w:cstheme="minorHAnsi"/>
        </w:rPr>
      </w:pPr>
      <w:ins w:id="4" w:author="Bodduna, Sri Charan" w:date="2023-05-10T23:09:00Z">
        <w:r>
          <w:rPr>
            <w:rFonts w:asciiTheme="minorHAnsi" w:hAnsiTheme="minorHAnsi" w:cstheme="minorHAnsi"/>
          </w:rPr>
          <w:t xml:space="preserve">What is </w:t>
        </w:r>
      </w:ins>
      <w:ins w:id="5" w:author="Bodduna, Sri Charan" w:date="2023-05-10T23:10:00Z">
        <w:r>
          <w:rPr>
            <w:rFonts w:asciiTheme="minorHAnsi" w:hAnsiTheme="minorHAnsi" w:cstheme="minorHAnsi"/>
          </w:rPr>
          <w:t>your</w:t>
        </w:r>
      </w:ins>
      <w:ins w:id="6" w:author="Bodduna, Sri Charan" w:date="2023-05-10T23:09:00Z">
        <w:r>
          <w:rPr>
            <w:rFonts w:asciiTheme="minorHAnsi" w:hAnsiTheme="minorHAnsi" w:cstheme="minorHAnsi"/>
          </w:rPr>
          <w:t xml:space="preserve"> </w:t>
        </w:r>
      </w:ins>
      <w:ins w:id="7" w:author="Bodduna, Sri Charan" w:date="2023-05-10T23:10:00Z">
        <w:r>
          <w:rPr>
            <w:rFonts w:asciiTheme="minorHAnsi" w:hAnsiTheme="minorHAnsi" w:cstheme="minorHAnsi"/>
          </w:rPr>
          <w:t>comment</w:t>
        </w:r>
      </w:ins>
      <w:ins w:id="8" w:author="Bodduna, Sri Charan" w:date="2023-05-10T23:09:00Z">
        <w:r>
          <w:rPr>
            <w:rFonts w:asciiTheme="minorHAnsi" w:hAnsiTheme="minorHAnsi" w:cstheme="minorHAnsi"/>
          </w:rPr>
          <w:t>?</w:t>
        </w:r>
      </w:ins>
    </w:p>
    <w:p w14:paraId="3DAE4C3D" w14:textId="16C01A2C" w:rsidR="00A01A64" w:rsidRPr="009467C7" w:rsidRDefault="00A01A64">
      <w:pPr>
        <w:rPr>
          <w:rFonts w:asciiTheme="minorHAnsi" w:hAnsiTheme="minorHAnsi" w:cstheme="minorHAnsi"/>
        </w:rPr>
      </w:pPr>
      <w:r w:rsidRPr="009467C7">
        <w:rPr>
          <w:rFonts w:asciiTheme="minorHAnsi" w:hAnsiTheme="minorHAnsi" w:cstheme="minorHAnsi"/>
        </w:rPr>
        <w:t>To conclude, I did expect the results but surprised because of logistic regression performed well then KNN. That can be addressed by linearity patterns in the data.</w:t>
      </w:r>
    </w:p>
    <w:p w14:paraId="6662B15A" w14:textId="77777777" w:rsidR="00A01A64" w:rsidRPr="009467C7" w:rsidRDefault="00A01A64">
      <w:pPr>
        <w:rPr>
          <w:rFonts w:asciiTheme="minorHAnsi" w:hAnsiTheme="minorHAnsi" w:cstheme="minorHAnsi"/>
        </w:rPr>
      </w:pPr>
    </w:p>
    <w:p w14:paraId="5C4C856B" w14:textId="77777777" w:rsidR="00A01A64" w:rsidRPr="009467C7" w:rsidRDefault="00A01A64">
      <w:pPr>
        <w:rPr>
          <w:rFonts w:asciiTheme="minorHAnsi" w:hAnsiTheme="minorHAnsi" w:cstheme="minorHAnsi"/>
        </w:rPr>
      </w:pPr>
    </w:p>
    <w:p w14:paraId="71186C09" w14:textId="17AAAD47" w:rsidR="00A01A64" w:rsidRPr="009467C7" w:rsidRDefault="00A01A64">
      <w:pPr>
        <w:rPr>
          <w:rFonts w:asciiTheme="minorHAnsi" w:hAnsiTheme="minorHAnsi" w:cstheme="minorHAnsi"/>
          <w:b/>
          <w:bCs/>
        </w:rPr>
      </w:pPr>
      <w:bookmarkStart w:id="9" w:name="OLE_LINK2"/>
      <w:r w:rsidRPr="009467C7">
        <w:rPr>
          <w:rFonts w:asciiTheme="minorHAnsi" w:hAnsiTheme="minorHAnsi" w:cstheme="minorHAnsi"/>
          <w:b/>
          <w:bCs/>
        </w:rPr>
        <w:t>Compare and evaluate the Predictions:</w:t>
      </w:r>
    </w:p>
    <w:bookmarkEnd w:id="9"/>
    <w:p w14:paraId="155BA00A" w14:textId="77777777" w:rsidR="00A01A64" w:rsidRPr="009467C7" w:rsidRDefault="00A01A64">
      <w:pPr>
        <w:rPr>
          <w:rFonts w:asciiTheme="minorHAnsi" w:hAnsiTheme="minorHAnsi" w:cstheme="minorHAnsi"/>
          <w:b/>
          <w:bCs/>
        </w:rPr>
      </w:pPr>
    </w:p>
    <w:p w14:paraId="2A49A0FF" w14:textId="1DC602DA" w:rsidR="00A01A64" w:rsidRPr="009467C7" w:rsidRDefault="00A01A64">
      <w:pPr>
        <w:rPr>
          <w:rFonts w:asciiTheme="minorHAnsi" w:hAnsiTheme="minorHAnsi" w:cstheme="minorHAnsi"/>
        </w:rPr>
      </w:pPr>
      <w:r w:rsidRPr="009467C7">
        <w:rPr>
          <w:rFonts w:asciiTheme="minorHAnsi" w:hAnsiTheme="minorHAnsi" w:cstheme="minorHAnsi"/>
        </w:rPr>
        <w:t xml:space="preserve">Using the above models, I have tested with 2 sample records in the code with the attributes of </w:t>
      </w:r>
      <w:proofErr w:type="spellStart"/>
      <w:r w:rsidRPr="009467C7">
        <w:rPr>
          <w:rFonts w:asciiTheme="minorHAnsi" w:hAnsiTheme="minorHAnsi" w:cstheme="minorHAnsi"/>
        </w:rPr>
        <w:t>preg</w:t>
      </w:r>
      <w:proofErr w:type="spellEnd"/>
      <w:proofErr w:type="gramStart"/>
      <w:r w:rsidRPr="009467C7">
        <w:rPr>
          <w:rFonts w:asciiTheme="minorHAnsi" w:hAnsiTheme="minorHAnsi" w:cstheme="minorHAnsi"/>
        </w:rPr>
        <w:t>' ,</w:t>
      </w:r>
      <w:proofErr w:type="gramEnd"/>
      <w:r w:rsidRPr="009467C7">
        <w:rPr>
          <w:rFonts w:asciiTheme="minorHAnsi" w:hAnsiTheme="minorHAnsi" w:cstheme="minorHAnsi"/>
        </w:rPr>
        <w:t xml:space="preserve"> '</w:t>
      </w:r>
      <w:proofErr w:type="spellStart"/>
      <w:r w:rsidRPr="009467C7">
        <w:rPr>
          <w:rFonts w:asciiTheme="minorHAnsi" w:hAnsiTheme="minorHAnsi" w:cstheme="minorHAnsi"/>
        </w:rPr>
        <w:t>plas</w:t>
      </w:r>
      <w:proofErr w:type="spellEnd"/>
      <w:r w:rsidRPr="009467C7">
        <w:rPr>
          <w:rFonts w:asciiTheme="minorHAnsi" w:hAnsiTheme="minorHAnsi" w:cstheme="minorHAnsi"/>
        </w:rPr>
        <w:t>' , '</w:t>
      </w:r>
      <w:proofErr w:type="spellStart"/>
      <w:r w:rsidRPr="009467C7">
        <w:rPr>
          <w:rFonts w:asciiTheme="minorHAnsi" w:hAnsiTheme="minorHAnsi" w:cstheme="minorHAnsi"/>
        </w:rPr>
        <w:t>pres</w:t>
      </w:r>
      <w:proofErr w:type="spellEnd"/>
      <w:r w:rsidRPr="009467C7">
        <w:rPr>
          <w:rFonts w:asciiTheme="minorHAnsi" w:hAnsiTheme="minorHAnsi" w:cstheme="minorHAnsi"/>
        </w:rPr>
        <w:t>' ,'skin', 'test', 'mass', '</w:t>
      </w:r>
      <w:proofErr w:type="spellStart"/>
      <w:r w:rsidRPr="009467C7">
        <w:rPr>
          <w:rFonts w:asciiTheme="minorHAnsi" w:hAnsiTheme="minorHAnsi" w:cstheme="minorHAnsi"/>
        </w:rPr>
        <w:t>pedi</w:t>
      </w:r>
      <w:proofErr w:type="spellEnd"/>
      <w:r w:rsidRPr="009467C7">
        <w:rPr>
          <w:rFonts w:asciiTheme="minorHAnsi" w:hAnsiTheme="minorHAnsi" w:cstheme="minorHAnsi"/>
        </w:rPr>
        <w:t xml:space="preserve">', 'age'. </w:t>
      </w:r>
    </w:p>
    <w:p w14:paraId="47FF8832" w14:textId="77777777" w:rsidR="00A01A64" w:rsidRPr="009467C7" w:rsidRDefault="00A01A64">
      <w:pPr>
        <w:rPr>
          <w:rFonts w:asciiTheme="minorHAnsi" w:hAnsiTheme="minorHAnsi" w:cstheme="minorHAnsi"/>
        </w:rPr>
      </w:pPr>
    </w:p>
    <w:p w14:paraId="1C5CE59E" w14:textId="1DC8F48D" w:rsidR="00A01A64" w:rsidRPr="00864794" w:rsidRDefault="00A01A64">
      <w:pPr>
        <w:rPr>
          <w:rFonts w:asciiTheme="minorHAnsi" w:hAnsiTheme="minorHAnsi" w:cstheme="minorHAnsi"/>
          <w:u w:val="single"/>
        </w:rPr>
      </w:pPr>
      <w:r w:rsidRPr="00864794">
        <w:rPr>
          <w:rFonts w:asciiTheme="minorHAnsi" w:hAnsiTheme="minorHAnsi" w:cstheme="minorHAnsi"/>
          <w:u w:val="single"/>
        </w:rPr>
        <w:t>Sample Data:</w:t>
      </w:r>
    </w:p>
    <w:p w14:paraId="3A7802B6" w14:textId="77777777" w:rsidR="00A01A64" w:rsidRPr="009467C7" w:rsidRDefault="00A01A64" w:rsidP="00A01A64">
      <w:pPr>
        <w:rPr>
          <w:rFonts w:asciiTheme="minorHAnsi" w:hAnsiTheme="minorHAnsi" w:cstheme="minorHAnsi"/>
        </w:rPr>
      </w:pPr>
      <w:r w:rsidRPr="009467C7">
        <w:rPr>
          <w:rFonts w:asciiTheme="minorHAnsi" w:hAnsiTheme="minorHAnsi" w:cstheme="minorHAnsi"/>
        </w:rPr>
        <w:t>sample1 = [5.5, 130.2, 82, 39, 175, 40, 0.57, 44]</w:t>
      </w:r>
    </w:p>
    <w:p w14:paraId="4A675393" w14:textId="290CC6A0" w:rsidR="00A01A64" w:rsidRPr="009467C7" w:rsidRDefault="00A01A64" w:rsidP="00A01A64">
      <w:pPr>
        <w:rPr>
          <w:rFonts w:asciiTheme="minorHAnsi" w:hAnsiTheme="minorHAnsi" w:cstheme="minorHAnsi"/>
        </w:rPr>
      </w:pPr>
      <w:r w:rsidRPr="009467C7">
        <w:rPr>
          <w:rFonts w:asciiTheme="minorHAnsi" w:hAnsiTheme="minorHAnsi" w:cstheme="minorHAnsi"/>
        </w:rPr>
        <w:t>sample2 = [2.5, 110, 62, 19, 135, 20, 0.37, 23]</w:t>
      </w:r>
    </w:p>
    <w:p w14:paraId="51A9D772" w14:textId="77777777" w:rsidR="00A01A64" w:rsidRPr="009467C7" w:rsidRDefault="00A01A64" w:rsidP="00A01A64">
      <w:pPr>
        <w:rPr>
          <w:rFonts w:asciiTheme="minorHAnsi" w:hAnsiTheme="minorHAnsi" w:cstheme="minorHAnsi"/>
        </w:rPr>
      </w:pPr>
    </w:p>
    <w:p w14:paraId="528AC584" w14:textId="6DFDE9DD" w:rsidR="00A01A64" w:rsidRPr="009467C7" w:rsidRDefault="00A01A64" w:rsidP="00A01A64">
      <w:pPr>
        <w:rPr>
          <w:rFonts w:asciiTheme="minorHAnsi" w:hAnsiTheme="minorHAnsi" w:cstheme="minorHAnsi"/>
        </w:rPr>
      </w:pPr>
      <w:r w:rsidRPr="009467C7">
        <w:rPr>
          <w:rFonts w:asciiTheme="minorHAnsi" w:hAnsiTheme="minorHAnsi" w:cstheme="minorHAnsi"/>
        </w:rPr>
        <w:t>same data has chosen for comparison of both models.</w:t>
      </w:r>
    </w:p>
    <w:p w14:paraId="78BE864C" w14:textId="77777777" w:rsidR="00A01A64" w:rsidRPr="009467C7" w:rsidRDefault="00A01A64" w:rsidP="00A01A64">
      <w:pPr>
        <w:rPr>
          <w:rFonts w:asciiTheme="minorHAnsi" w:hAnsiTheme="minorHAnsi" w:cstheme="minorHAnsi"/>
        </w:rPr>
      </w:pPr>
    </w:p>
    <w:p w14:paraId="5B1CD357" w14:textId="5940C8ED" w:rsidR="00A01A64" w:rsidRPr="00864794" w:rsidRDefault="00A01A64" w:rsidP="00A01A64">
      <w:pPr>
        <w:rPr>
          <w:rFonts w:asciiTheme="minorHAnsi" w:hAnsiTheme="minorHAnsi" w:cstheme="minorHAnsi"/>
          <w:u w:val="single"/>
        </w:rPr>
      </w:pPr>
      <w:r w:rsidRPr="00864794">
        <w:rPr>
          <w:rFonts w:asciiTheme="minorHAnsi" w:hAnsiTheme="minorHAnsi" w:cstheme="minorHAnsi"/>
          <w:u w:val="single"/>
        </w:rPr>
        <w:t>Results:</w:t>
      </w:r>
    </w:p>
    <w:p w14:paraId="0D01422A" w14:textId="4ED45B38" w:rsidR="00A01A64" w:rsidRPr="00864794" w:rsidRDefault="00A01A64" w:rsidP="00A01A64">
      <w:pPr>
        <w:rPr>
          <w:rFonts w:asciiTheme="minorHAnsi" w:hAnsiTheme="minorHAnsi" w:cstheme="minorHAnsi"/>
          <w:u w:val="single"/>
        </w:rPr>
      </w:pPr>
      <w:r w:rsidRPr="00864794">
        <w:rPr>
          <w:rFonts w:asciiTheme="minorHAnsi" w:hAnsiTheme="minorHAnsi" w:cstheme="minorHAnsi"/>
          <w:u w:val="single"/>
        </w:rPr>
        <w:t>Logistic Regression:</w:t>
      </w:r>
    </w:p>
    <w:p w14:paraId="2EBA7975" w14:textId="77777777" w:rsidR="00A01A64" w:rsidRPr="00A01A64" w:rsidRDefault="00A01A64" w:rsidP="00A0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01A64">
        <w:rPr>
          <w:rFonts w:ascii="Courier New" w:hAnsi="Courier New" w:cs="Courier New"/>
          <w:color w:val="000000"/>
          <w:sz w:val="20"/>
          <w:szCs w:val="20"/>
        </w:rPr>
        <w:t xml:space="preserve">predicted class for a patient with data - </w:t>
      </w:r>
      <w:proofErr w:type="spellStart"/>
      <w:proofErr w:type="gramStart"/>
      <w:r w:rsidRPr="00A01A64">
        <w:rPr>
          <w:rFonts w:ascii="Courier New" w:hAnsi="Courier New" w:cs="Courier New"/>
          <w:color w:val="000000"/>
          <w:sz w:val="20"/>
          <w:szCs w:val="20"/>
        </w:rPr>
        <w:t>preg</w:t>
      </w:r>
      <w:proofErr w:type="spellEnd"/>
      <w:r w:rsidRPr="00A01A64">
        <w:rPr>
          <w:rFonts w:ascii="Courier New" w:hAnsi="Courier New" w:cs="Courier New"/>
          <w:color w:val="000000"/>
          <w:sz w:val="20"/>
          <w:szCs w:val="20"/>
        </w:rPr>
        <w:t xml:space="preserve"> :</w:t>
      </w:r>
      <w:proofErr w:type="gramEnd"/>
      <w:r w:rsidRPr="00A01A64">
        <w:rPr>
          <w:rFonts w:ascii="Courier New" w:hAnsi="Courier New" w:cs="Courier New"/>
          <w:color w:val="000000"/>
          <w:sz w:val="20"/>
          <w:szCs w:val="20"/>
        </w:rPr>
        <w:t xml:space="preserve"> 5.5 </w:t>
      </w:r>
      <w:proofErr w:type="spellStart"/>
      <w:r w:rsidRPr="00A01A64">
        <w:rPr>
          <w:rFonts w:ascii="Courier New" w:hAnsi="Courier New" w:cs="Courier New"/>
          <w:color w:val="000000"/>
          <w:sz w:val="20"/>
          <w:szCs w:val="20"/>
        </w:rPr>
        <w:t>plas</w:t>
      </w:r>
      <w:proofErr w:type="spellEnd"/>
      <w:r w:rsidRPr="00A01A64">
        <w:rPr>
          <w:rFonts w:ascii="Courier New" w:hAnsi="Courier New" w:cs="Courier New"/>
          <w:color w:val="000000"/>
          <w:sz w:val="20"/>
          <w:szCs w:val="20"/>
        </w:rPr>
        <w:t xml:space="preserve"> : 130.2 </w:t>
      </w:r>
      <w:proofErr w:type="spellStart"/>
      <w:r w:rsidRPr="00A01A64">
        <w:rPr>
          <w:rFonts w:ascii="Courier New" w:hAnsi="Courier New" w:cs="Courier New"/>
          <w:color w:val="000000"/>
          <w:sz w:val="20"/>
          <w:szCs w:val="20"/>
        </w:rPr>
        <w:t>pres</w:t>
      </w:r>
      <w:proofErr w:type="spellEnd"/>
      <w:r w:rsidRPr="00A01A64">
        <w:rPr>
          <w:rFonts w:ascii="Courier New" w:hAnsi="Courier New" w:cs="Courier New"/>
          <w:color w:val="000000"/>
          <w:sz w:val="20"/>
          <w:szCs w:val="20"/>
        </w:rPr>
        <w:t xml:space="preserve"> : 82 skin : 39 test : 175 mass : 40 </w:t>
      </w:r>
      <w:proofErr w:type="spellStart"/>
      <w:r w:rsidRPr="00A01A64">
        <w:rPr>
          <w:rFonts w:ascii="Courier New" w:hAnsi="Courier New" w:cs="Courier New"/>
          <w:color w:val="000000"/>
          <w:sz w:val="20"/>
          <w:szCs w:val="20"/>
        </w:rPr>
        <w:t>pedi</w:t>
      </w:r>
      <w:proofErr w:type="spellEnd"/>
      <w:r w:rsidRPr="00A01A64">
        <w:rPr>
          <w:rFonts w:ascii="Courier New" w:hAnsi="Courier New" w:cs="Courier New"/>
          <w:color w:val="000000"/>
          <w:sz w:val="20"/>
          <w:szCs w:val="20"/>
        </w:rPr>
        <w:t xml:space="preserve"> : 0.57 age : 44  is: 1</w:t>
      </w:r>
    </w:p>
    <w:p w14:paraId="42D23E51" w14:textId="77777777" w:rsidR="00A01A64" w:rsidRPr="00A01A64" w:rsidRDefault="00A01A64" w:rsidP="00A0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01A64">
        <w:rPr>
          <w:rFonts w:ascii="Courier New" w:hAnsi="Courier New" w:cs="Courier New"/>
          <w:color w:val="000000"/>
          <w:sz w:val="20"/>
          <w:szCs w:val="20"/>
        </w:rPr>
        <w:t xml:space="preserve">predicted value for a patient with the data - </w:t>
      </w:r>
      <w:proofErr w:type="spellStart"/>
      <w:proofErr w:type="gramStart"/>
      <w:r w:rsidRPr="00A01A64">
        <w:rPr>
          <w:rFonts w:ascii="Courier New" w:hAnsi="Courier New" w:cs="Courier New"/>
          <w:color w:val="000000"/>
          <w:sz w:val="20"/>
          <w:szCs w:val="20"/>
        </w:rPr>
        <w:t>preg</w:t>
      </w:r>
      <w:proofErr w:type="spellEnd"/>
      <w:r w:rsidRPr="00A01A64">
        <w:rPr>
          <w:rFonts w:ascii="Courier New" w:hAnsi="Courier New" w:cs="Courier New"/>
          <w:color w:val="000000"/>
          <w:sz w:val="20"/>
          <w:szCs w:val="20"/>
        </w:rPr>
        <w:t xml:space="preserve"> :</w:t>
      </w:r>
      <w:proofErr w:type="gramEnd"/>
      <w:r w:rsidRPr="00A01A64">
        <w:rPr>
          <w:rFonts w:ascii="Courier New" w:hAnsi="Courier New" w:cs="Courier New"/>
          <w:color w:val="000000"/>
          <w:sz w:val="20"/>
          <w:szCs w:val="20"/>
        </w:rPr>
        <w:t xml:space="preserve"> 2.5 </w:t>
      </w:r>
      <w:proofErr w:type="spellStart"/>
      <w:r w:rsidRPr="00A01A64">
        <w:rPr>
          <w:rFonts w:ascii="Courier New" w:hAnsi="Courier New" w:cs="Courier New"/>
          <w:color w:val="000000"/>
          <w:sz w:val="20"/>
          <w:szCs w:val="20"/>
        </w:rPr>
        <w:t>plas</w:t>
      </w:r>
      <w:proofErr w:type="spellEnd"/>
      <w:r w:rsidRPr="00A01A64">
        <w:rPr>
          <w:rFonts w:ascii="Courier New" w:hAnsi="Courier New" w:cs="Courier New"/>
          <w:color w:val="000000"/>
          <w:sz w:val="20"/>
          <w:szCs w:val="20"/>
        </w:rPr>
        <w:t xml:space="preserve"> : 110 </w:t>
      </w:r>
      <w:proofErr w:type="spellStart"/>
      <w:r w:rsidRPr="00A01A64">
        <w:rPr>
          <w:rFonts w:ascii="Courier New" w:hAnsi="Courier New" w:cs="Courier New"/>
          <w:color w:val="000000"/>
          <w:sz w:val="20"/>
          <w:szCs w:val="20"/>
        </w:rPr>
        <w:t>pres</w:t>
      </w:r>
      <w:proofErr w:type="spellEnd"/>
      <w:r w:rsidRPr="00A01A64">
        <w:rPr>
          <w:rFonts w:ascii="Courier New" w:hAnsi="Courier New" w:cs="Courier New"/>
          <w:color w:val="000000"/>
          <w:sz w:val="20"/>
          <w:szCs w:val="20"/>
        </w:rPr>
        <w:t xml:space="preserve"> : 62 skin : 19 test : 135 mass : 20 </w:t>
      </w:r>
      <w:proofErr w:type="spellStart"/>
      <w:r w:rsidRPr="00A01A64">
        <w:rPr>
          <w:rFonts w:ascii="Courier New" w:hAnsi="Courier New" w:cs="Courier New"/>
          <w:color w:val="000000"/>
          <w:sz w:val="20"/>
          <w:szCs w:val="20"/>
        </w:rPr>
        <w:t>pedi</w:t>
      </w:r>
      <w:proofErr w:type="spellEnd"/>
      <w:r w:rsidRPr="00A01A64">
        <w:rPr>
          <w:rFonts w:ascii="Courier New" w:hAnsi="Courier New" w:cs="Courier New"/>
          <w:color w:val="000000"/>
          <w:sz w:val="20"/>
          <w:szCs w:val="20"/>
        </w:rPr>
        <w:t xml:space="preserve"> : 0.37 age : 23 is: 0</w:t>
      </w:r>
    </w:p>
    <w:p w14:paraId="7CB071F7" w14:textId="77777777" w:rsidR="00A01A64" w:rsidRDefault="00A01A64" w:rsidP="00A01A64"/>
    <w:p w14:paraId="2BD27FC3" w14:textId="77777777" w:rsidR="00A01A64" w:rsidRDefault="00A01A64" w:rsidP="00A01A64"/>
    <w:p w14:paraId="54385B9C" w14:textId="0A1EB586" w:rsidR="00A01A64" w:rsidRPr="00864794" w:rsidRDefault="00A01A64" w:rsidP="00A01A64">
      <w:pPr>
        <w:rPr>
          <w:rFonts w:asciiTheme="minorHAnsi" w:hAnsiTheme="minorHAnsi" w:cstheme="minorHAnsi"/>
          <w:u w:val="single"/>
        </w:rPr>
      </w:pPr>
      <w:r w:rsidRPr="00864794">
        <w:rPr>
          <w:rFonts w:asciiTheme="minorHAnsi" w:hAnsiTheme="minorHAnsi" w:cstheme="minorHAnsi"/>
          <w:u w:val="single"/>
        </w:rPr>
        <w:t>KNN:</w:t>
      </w:r>
    </w:p>
    <w:p w14:paraId="7DDFA921" w14:textId="77777777" w:rsidR="00A01A64" w:rsidRDefault="00A01A64" w:rsidP="00A01A64"/>
    <w:p w14:paraId="74183089" w14:textId="77777777" w:rsidR="009467C7" w:rsidRDefault="009467C7" w:rsidP="009467C7">
      <w:pPr>
        <w:pStyle w:val="HTMLPreformatted"/>
        <w:shd w:val="clear" w:color="auto" w:fill="FFFFFF"/>
        <w:wordWrap w:val="0"/>
        <w:textAlignment w:val="baseline"/>
        <w:rPr>
          <w:color w:val="000000"/>
          <w:sz w:val="21"/>
          <w:szCs w:val="21"/>
        </w:rPr>
      </w:pPr>
      <w:r>
        <w:rPr>
          <w:color w:val="000000"/>
          <w:sz w:val="21"/>
          <w:szCs w:val="21"/>
        </w:rPr>
        <w:lastRenderedPageBreak/>
        <w:t xml:space="preserve">predicted value for a patient with the data - </w:t>
      </w:r>
      <w:proofErr w:type="spellStart"/>
      <w:proofErr w:type="gramStart"/>
      <w:r>
        <w:rPr>
          <w:color w:val="000000"/>
          <w:sz w:val="21"/>
          <w:szCs w:val="21"/>
        </w:rPr>
        <w:t>preg</w:t>
      </w:r>
      <w:proofErr w:type="spellEnd"/>
      <w:r>
        <w:rPr>
          <w:color w:val="000000"/>
          <w:sz w:val="21"/>
          <w:szCs w:val="21"/>
        </w:rPr>
        <w:t xml:space="preserve"> :</w:t>
      </w:r>
      <w:proofErr w:type="gramEnd"/>
      <w:r>
        <w:rPr>
          <w:color w:val="000000"/>
          <w:sz w:val="21"/>
          <w:szCs w:val="21"/>
        </w:rPr>
        <w:t xml:space="preserve"> 5.5 </w:t>
      </w:r>
      <w:proofErr w:type="spellStart"/>
      <w:r>
        <w:rPr>
          <w:color w:val="000000"/>
          <w:sz w:val="21"/>
          <w:szCs w:val="21"/>
        </w:rPr>
        <w:t>plas</w:t>
      </w:r>
      <w:proofErr w:type="spellEnd"/>
      <w:r>
        <w:rPr>
          <w:color w:val="000000"/>
          <w:sz w:val="21"/>
          <w:szCs w:val="21"/>
        </w:rPr>
        <w:t xml:space="preserve"> : 130.2 </w:t>
      </w:r>
      <w:proofErr w:type="spellStart"/>
      <w:r>
        <w:rPr>
          <w:color w:val="000000"/>
          <w:sz w:val="21"/>
          <w:szCs w:val="21"/>
        </w:rPr>
        <w:t>pres</w:t>
      </w:r>
      <w:proofErr w:type="spellEnd"/>
      <w:r>
        <w:rPr>
          <w:color w:val="000000"/>
          <w:sz w:val="21"/>
          <w:szCs w:val="21"/>
        </w:rPr>
        <w:t xml:space="preserve"> : 82 skin : 39 test : 175 mass : 40 </w:t>
      </w:r>
      <w:proofErr w:type="spellStart"/>
      <w:r>
        <w:rPr>
          <w:color w:val="000000"/>
          <w:sz w:val="21"/>
          <w:szCs w:val="21"/>
        </w:rPr>
        <w:t>pedi</w:t>
      </w:r>
      <w:proofErr w:type="spellEnd"/>
      <w:r>
        <w:rPr>
          <w:color w:val="000000"/>
          <w:sz w:val="21"/>
          <w:szCs w:val="21"/>
        </w:rPr>
        <w:t xml:space="preserve"> : 0.57 age : 44  is: 1</w:t>
      </w:r>
    </w:p>
    <w:p w14:paraId="5F0AF845" w14:textId="77777777" w:rsidR="009467C7" w:rsidRDefault="009467C7" w:rsidP="009467C7">
      <w:pPr>
        <w:pStyle w:val="HTMLPreformatted"/>
        <w:shd w:val="clear" w:color="auto" w:fill="FFFFFF"/>
        <w:wordWrap w:val="0"/>
        <w:textAlignment w:val="baseline"/>
        <w:rPr>
          <w:color w:val="000000"/>
          <w:sz w:val="21"/>
          <w:szCs w:val="21"/>
        </w:rPr>
      </w:pPr>
      <w:r>
        <w:rPr>
          <w:color w:val="000000"/>
          <w:sz w:val="21"/>
          <w:szCs w:val="21"/>
        </w:rPr>
        <w:t xml:space="preserve">predicted value for a patient with the data - </w:t>
      </w:r>
      <w:proofErr w:type="spellStart"/>
      <w:proofErr w:type="gramStart"/>
      <w:r>
        <w:rPr>
          <w:color w:val="000000"/>
          <w:sz w:val="21"/>
          <w:szCs w:val="21"/>
        </w:rPr>
        <w:t>preg</w:t>
      </w:r>
      <w:proofErr w:type="spellEnd"/>
      <w:r>
        <w:rPr>
          <w:color w:val="000000"/>
          <w:sz w:val="21"/>
          <w:szCs w:val="21"/>
        </w:rPr>
        <w:t xml:space="preserve"> :</w:t>
      </w:r>
      <w:proofErr w:type="gramEnd"/>
      <w:r>
        <w:rPr>
          <w:color w:val="000000"/>
          <w:sz w:val="21"/>
          <w:szCs w:val="21"/>
        </w:rPr>
        <w:t xml:space="preserve"> 2.5 </w:t>
      </w:r>
      <w:proofErr w:type="spellStart"/>
      <w:r>
        <w:rPr>
          <w:color w:val="000000"/>
          <w:sz w:val="21"/>
          <w:szCs w:val="21"/>
        </w:rPr>
        <w:t>plas</w:t>
      </w:r>
      <w:proofErr w:type="spellEnd"/>
      <w:r>
        <w:rPr>
          <w:color w:val="000000"/>
          <w:sz w:val="21"/>
          <w:szCs w:val="21"/>
        </w:rPr>
        <w:t xml:space="preserve"> : 110 </w:t>
      </w:r>
      <w:proofErr w:type="spellStart"/>
      <w:r>
        <w:rPr>
          <w:color w:val="000000"/>
          <w:sz w:val="21"/>
          <w:szCs w:val="21"/>
        </w:rPr>
        <w:t>pres</w:t>
      </w:r>
      <w:proofErr w:type="spellEnd"/>
      <w:r>
        <w:rPr>
          <w:color w:val="000000"/>
          <w:sz w:val="21"/>
          <w:szCs w:val="21"/>
        </w:rPr>
        <w:t xml:space="preserve"> : 62 skin : 19 test : 135 mass : 20 </w:t>
      </w:r>
      <w:proofErr w:type="spellStart"/>
      <w:r>
        <w:rPr>
          <w:color w:val="000000"/>
          <w:sz w:val="21"/>
          <w:szCs w:val="21"/>
        </w:rPr>
        <w:t>pedi</w:t>
      </w:r>
      <w:proofErr w:type="spellEnd"/>
      <w:r>
        <w:rPr>
          <w:color w:val="000000"/>
          <w:sz w:val="21"/>
          <w:szCs w:val="21"/>
        </w:rPr>
        <w:t xml:space="preserve"> : 0.37 age : 23 is: 0</w:t>
      </w:r>
    </w:p>
    <w:p w14:paraId="2419D93E" w14:textId="4F286DDE" w:rsidR="00A01A64" w:rsidRPr="003433AC" w:rsidRDefault="00434364" w:rsidP="00A01A64">
      <w:pPr>
        <w:rPr>
          <w:rFonts w:asciiTheme="minorHAnsi" w:hAnsiTheme="minorHAnsi" w:cstheme="minorHAnsi"/>
          <w:b/>
          <w:bCs/>
        </w:rPr>
      </w:pPr>
      <w:ins w:id="10" w:author="Bodduna, Sri Charan" w:date="2023-05-10T23:13:00Z">
        <w:r w:rsidRPr="003433AC">
          <w:rPr>
            <w:rFonts w:asciiTheme="minorHAnsi" w:hAnsiTheme="minorHAnsi" w:cstheme="minorHAnsi"/>
            <w:b/>
            <w:bCs/>
          </w:rPr>
          <w:t>What is the difference?</w:t>
        </w:r>
      </w:ins>
    </w:p>
    <w:p w14:paraId="5275D316" w14:textId="03413830" w:rsidR="009467C7" w:rsidRDefault="009467C7" w:rsidP="00A01A64">
      <w:pPr>
        <w:rPr>
          <w:ins w:id="11" w:author="Bodduna, Sri Charan" w:date="2023-05-10T23:13:00Z"/>
          <w:rFonts w:asciiTheme="minorHAnsi" w:hAnsiTheme="minorHAnsi" w:cstheme="minorHAnsi"/>
        </w:rPr>
      </w:pPr>
      <w:r>
        <w:rPr>
          <w:rFonts w:asciiTheme="minorHAnsi" w:hAnsiTheme="minorHAnsi" w:cstheme="minorHAnsi"/>
        </w:rPr>
        <w:t>For the given input both the models have given exactly similar outputs. When we compare the results there is no major difference in the output. Since there is a minor difference in the accuracy, these models are giving similar outputs for same input data.</w:t>
      </w:r>
    </w:p>
    <w:p w14:paraId="6DEA9674" w14:textId="77432047" w:rsidR="00434364" w:rsidRPr="003433AC" w:rsidRDefault="00434364" w:rsidP="00A01A64">
      <w:pPr>
        <w:rPr>
          <w:ins w:id="12" w:author="Bodduna, Sri Charan" w:date="2023-05-10T23:13:00Z"/>
          <w:rFonts w:asciiTheme="minorHAnsi" w:hAnsiTheme="minorHAnsi" w:cstheme="minorHAnsi"/>
          <w:b/>
          <w:bCs/>
        </w:rPr>
      </w:pPr>
      <w:ins w:id="13" w:author="Bodduna, Sri Charan" w:date="2023-05-10T23:14:00Z">
        <w:r>
          <w:rPr>
            <w:rFonts w:asciiTheme="minorHAnsi" w:hAnsiTheme="minorHAnsi" w:cstheme="minorHAnsi"/>
            <w:b/>
            <w:bCs/>
          </w:rPr>
          <w:t>What is the relationship?</w:t>
        </w:r>
      </w:ins>
    </w:p>
    <w:p w14:paraId="5DA9849E" w14:textId="4DD0A023" w:rsidR="00434364" w:rsidRDefault="00434364" w:rsidP="00A01A64">
      <w:pPr>
        <w:rPr>
          <w:ins w:id="14" w:author="Bodduna, Sri Charan" w:date="2023-05-10T23:12:00Z"/>
          <w:rFonts w:asciiTheme="minorHAnsi" w:hAnsiTheme="minorHAnsi" w:cstheme="minorHAnsi"/>
        </w:rPr>
      </w:pPr>
      <w:ins w:id="15" w:author="Bodduna, Sri Charan" w:date="2023-05-10T23:14:00Z">
        <w:r>
          <w:rPr>
            <w:rFonts w:asciiTheme="minorHAnsi" w:hAnsiTheme="minorHAnsi" w:cstheme="minorHAnsi"/>
          </w:rPr>
          <w:t>Both the models have given simila</w:t>
        </w:r>
      </w:ins>
      <w:ins w:id="16" w:author="Bodduna, Sri Charan" w:date="2023-05-10T23:15:00Z">
        <w:r>
          <w:rPr>
            <w:rFonts w:asciiTheme="minorHAnsi" w:hAnsiTheme="minorHAnsi" w:cstheme="minorHAnsi"/>
          </w:rPr>
          <w:t>r outputs hence we can see they are slightly relative.</w:t>
        </w:r>
      </w:ins>
    </w:p>
    <w:p w14:paraId="7F91B51A" w14:textId="3DFAF90B" w:rsidR="00434364" w:rsidRPr="003433AC" w:rsidRDefault="00434364" w:rsidP="00A01A64">
      <w:pPr>
        <w:rPr>
          <w:rFonts w:asciiTheme="minorHAnsi" w:hAnsiTheme="minorHAnsi" w:cstheme="minorHAnsi"/>
          <w:b/>
          <w:bCs/>
        </w:rPr>
      </w:pPr>
      <w:ins w:id="17" w:author="Bodduna, Sri Charan" w:date="2023-05-10T23:12:00Z">
        <w:r w:rsidRPr="003433AC">
          <w:rPr>
            <w:rFonts w:asciiTheme="minorHAnsi" w:hAnsiTheme="minorHAnsi" w:cstheme="minorHAnsi"/>
            <w:b/>
            <w:bCs/>
          </w:rPr>
          <w:t>What is the co</w:t>
        </w:r>
      </w:ins>
      <w:ins w:id="18" w:author="Bodduna, Sri Charan" w:date="2023-05-10T23:13:00Z">
        <w:r w:rsidRPr="003433AC">
          <w:rPr>
            <w:rFonts w:asciiTheme="minorHAnsi" w:hAnsiTheme="minorHAnsi" w:cstheme="minorHAnsi"/>
            <w:b/>
            <w:bCs/>
          </w:rPr>
          <w:t>mment?</w:t>
        </w:r>
      </w:ins>
    </w:p>
    <w:p w14:paraId="4F190A91" w14:textId="00DBDBA3" w:rsidR="009467C7" w:rsidRDefault="009467C7" w:rsidP="00A01A64">
      <w:pPr>
        <w:rPr>
          <w:rFonts w:asciiTheme="minorHAnsi" w:hAnsiTheme="minorHAnsi" w:cstheme="minorHAnsi"/>
        </w:rPr>
      </w:pPr>
      <w:r>
        <w:rPr>
          <w:rFonts w:asciiTheme="minorHAnsi" w:hAnsiTheme="minorHAnsi" w:cstheme="minorHAnsi"/>
        </w:rPr>
        <w:t>Yes, I did expect similar outputs from both the models as they are using same dataset and attributes moreover, accuracies of nearer to each other.</w:t>
      </w:r>
    </w:p>
    <w:p w14:paraId="0BBEBBC3" w14:textId="77777777" w:rsidR="009467C7" w:rsidRDefault="009467C7" w:rsidP="00A01A64">
      <w:pPr>
        <w:rPr>
          <w:rFonts w:asciiTheme="minorHAnsi" w:hAnsiTheme="minorHAnsi" w:cstheme="minorHAnsi"/>
        </w:rPr>
      </w:pPr>
    </w:p>
    <w:p w14:paraId="427E8954" w14:textId="77777777" w:rsidR="009467C7" w:rsidRDefault="009467C7" w:rsidP="00A01A64">
      <w:pPr>
        <w:rPr>
          <w:rFonts w:asciiTheme="minorHAnsi" w:hAnsiTheme="minorHAnsi" w:cstheme="minorHAnsi"/>
        </w:rPr>
      </w:pPr>
    </w:p>
    <w:p w14:paraId="1985331F" w14:textId="1CF5BE7E" w:rsidR="009467C7" w:rsidRPr="009467C7" w:rsidRDefault="009467C7" w:rsidP="009467C7">
      <w:pPr>
        <w:rPr>
          <w:rFonts w:asciiTheme="minorHAnsi" w:hAnsiTheme="minorHAnsi" w:cstheme="minorHAnsi"/>
          <w:b/>
          <w:bCs/>
        </w:rPr>
      </w:pPr>
      <w:r w:rsidRPr="009467C7">
        <w:rPr>
          <w:rFonts w:asciiTheme="minorHAnsi" w:hAnsiTheme="minorHAnsi" w:cstheme="minorHAnsi"/>
          <w:b/>
          <w:bCs/>
        </w:rPr>
        <w:t xml:space="preserve">Compare and evaluate the </w:t>
      </w:r>
      <w:ins w:id="19" w:author="Bodduna, Sri Charan" w:date="2023-05-10T23:11:00Z">
        <w:r w:rsidR="00434364">
          <w:rPr>
            <w:rFonts w:asciiTheme="minorHAnsi" w:hAnsiTheme="minorHAnsi" w:cstheme="minorHAnsi"/>
            <w:b/>
            <w:bCs/>
          </w:rPr>
          <w:t>Cross Validations</w:t>
        </w:r>
      </w:ins>
      <w:r w:rsidRPr="009467C7">
        <w:rPr>
          <w:rFonts w:asciiTheme="minorHAnsi" w:hAnsiTheme="minorHAnsi" w:cstheme="minorHAnsi"/>
          <w:b/>
          <w:bCs/>
        </w:rPr>
        <w:t>:</w:t>
      </w:r>
    </w:p>
    <w:p w14:paraId="25967EA4" w14:textId="77777777" w:rsidR="009467C7" w:rsidRDefault="009467C7" w:rsidP="00A01A64">
      <w:pPr>
        <w:rPr>
          <w:rFonts w:asciiTheme="minorHAnsi" w:hAnsiTheme="minorHAnsi" w:cstheme="minorHAnsi"/>
        </w:rPr>
      </w:pPr>
    </w:p>
    <w:p w14:paraId="1E1FF894" w14:textId="3A71BB34" w:rsidR="009467C7" w:rsidRDefault="009467C7" w:rsidP="00A01A64">
      <w:pPr>
        <w:rPr>
          <w:rFonts w:asciiTheme="minorHAnsi" w:hAnsiTheme="minorHAnsi" w:cstheme="minorHAnsi"/>
        </w:rPr>
      </w:pPr>
      <w:r>
        <w:rPr>
          <w:rFonts w:asciiTheme="minorHAnsi" w:hAnsiTheme="minorHAnsi" w:cstheme="minorHAnsi"/>
        </w:rPr>
        <w:t>Next, I have done 10-fold cross validation using same data set and attributes. This evaluation technique uses various sets of test data and produces best accuracy for the dataset provided.</w:t>
      </w:r>
    </w:p>
    <w:p w14:paraId="5D0905C9" w14:textId="77777777" w:rsidR="009467C7" w:rsidRDefault="009467C7" w:rsidP="00A01A64">
      <w:pPr>
        <w:rPr>
          <w:rFonts w:asciiTheme="minorHAnsi" w:hAnsiTheme="minorHAnsi" w:cstheme="minorHAnsi"/>
        </w:rPr>
      </w:pPr>
    </w:p>
    <w:p w14:paraId="67B26FC0" w14:textId="7738CDEC" w:rsidR="00864794" w:rsidRDefault="00864794" w:rsidP="00A01A64">
      <w:pPr>
        <w:rPr>
          <w:rFonts w:asciiTheme="minorHAnsi" w:hAnsiTheme="minorHAnsi" w:cstheme="minorHAnsi"/>
          <w:u w:val="single"/>
        </w:rPr>
      </w:pPr>
      <w:r>
        <w:rPr>
          <w:rFonts w:asciiTheme="minorHAnsi" w:hAnsiTheme="minorHAnsi" w:cstheme="minorHAnsi"/>
          <w:u w:val="single"/>
        </w:rPr>
        <w:t>Results</w:t>
      </w:r>
    </w:p>
    <w:p w14:paraId="0ED2F69A" w14:textId="3E01D76E" w:rsidR="009467C7" w:rsidRPr="00864794" w:rsidRDefault="009467C7" w:rsidP="00A01A64">
      <w:pPr>
        <w:rPr>
          <w:rFonts w:asciiTheme="minorHAnsi" w:hAnsiTheme="minorHAnsi" w:cstheme="minorHAnsi"/>
          <w:u w:val="single"/>
        </w:rPr>
      </w:pPr>
      <w:r w:rsidRPr="00864794">
        <w:rPr>
          <w:rFonts w:asciiTheme="minorHAnsi" w:hAnsiTheme="minorHAnsi" w:cstheme="minorHAnsi"/>
          <w:u w:val="single"/>
        </w:rPr>
        <w:t>Logistic Regression</w:t>
      </w:r>
    </w:p>
    <w:p w14:paraId="6222F943" w14:textId="77777777" w:rsidR="009467C7" w:rsidRDefault="009467C7" w:rsidP="009467C7">
      <w:pPr>
        <w:pStyle w:val="HTMLPreformatted"/>
        <w:shd w:val="clear" w:color="auto" w:fill="FFFFFF"/>
        <w:wordWrap w:val="0"/>
        <w:textAlignment w:val="baseline"/>
        <w:rPr>
          <w:color w:val="000000"/>
          <w:sz w:val="21"/>
          <w:szCs w:val="21"/>
        </w:rPr>
      </w:pPr>
    </w:p>
    <w:p w14:paraId="5EE6022B" w14:textId="77777777" w:rsidR="00864794" w:rsidRDefault="00864794" w:rsidP="00864794">
      <w:pPr>
        <w:pStyle w:val="HTMLPreformatted"/>
        <w:shd w:val="clear" w:color="auto" w:fill="FFFFFF"/>
        <w:wordWrap w:val="0"/>
        <w:textAlignment w:val="baseline"/>
        <w:rPr>
          <w:color w:val="000000"/>
          <w:sz w:val="21"/>
          <w:szCs w:val="21"/>
        </w:rPr>
      </w:pPr>
      <w:r>
        <w:rPr>
          <w:color w:val="000000"/>
          <w:sz w:val="21"/>
          <w:szCs w:val="21"/>
        </w:rPr>
        <w:t xml:space="preserve">Highest </w:t>
      </w:r>
      <w:proofErr w:type="gramStart"/>
      <w:r>
        <w:rPr>
          <w:color w:val="000000"/>
          <w:sz w:val="21"/>
          <w:szCs w:val="21"/>
        </w:rPr>
        <w:t>accuracy :</w:t>
      </w:r>
      <w:proofErr w:type="gramEnd"/>
      <w:r>
        <w:rPr>
          <w:color w:val="000000"/>
          <w:sz w:val="21"/>
          <w:szCs w:val="21"/>
        </w:rPr>
        <w:t xml:space="preserve"> 0.818 Average accuracy : 0.772, Standard Deviation of the results obtained 0.034</w:t>
      </w:r>
    </w:p>
    <w:p w14:paraId="18DE7AA7" w14:textId="77777777" w:rsidR="009467C7" w:rsidRDefault="009467C7" w:rsidP="00A01A64">
      <w:pPr>
        <w:rPr>
          <w:rFonts w:asciiTheme="minorHAnsi" w:hAnsiTheme="minorHAnsi" w:cstheme="minorHAnsi"/>
        </w:rPr>
      </w:pPr>
    </w:p>
    <w:p w14:paraId="47B9CDD8" w14:textId="572DF35F" w:rsidR="009467C7" w:rsidRPr="00864794" w:rsidRDefault="009467C7" w:rsidP="00A01A64">
      <w:pPr>
        <w:rPr>
          <w:rFonts w:asciiTheme="minorHAnsi" w:hAnsiTheme="minorHAnsi" w:cstheme="minorHAnsi"/>
          <w:u w:val="single"/>
        </w:rPr>
      </w:pPr>
      <w:r w:rsidRPr="00864794">
        <w:rPr>
          <w:rFonts w:asciiTheme="minorHAnsi" w:hAnsiTheme="minorHAnsi" w:cstheme="minorHAnsi"/>
          <w:u w:val="single"/>
        </w:rPr>
        <w:t>KNN:</w:t>
      </w:r>
    </w:p>
    <w:p w14:paraId="552A69E9" w14:textId="77777777" w:rsidR="009467C7" w:rsidRDefault="009467C7" w:rsidP="00A01A64">
      <w:pPr>
        <w:rPr>
          <w:rFonts w:asciiTheme="minorHAnsi" w:hAnsiTheme="minorHAnsi" w:cstheme="minorHAnsi"/>
        </w:rPr>
      </w:pPr>
    </w:p>
    <w:p w14:paraId="451CFD9D" w14:textId="77777777" w:rsidR="00864794" w:rsidRDefault="00864794" w:rsidP="00864794">
      <w:pPr>
        <w:pStyle w:val="HTMLPreformatted"/>
        <w:shd w:val="clear" w:color="auto" w:fill="FFFFFF"/>
        <w:wordWrap w:val="0"/>
        <w:textAlignment w:val="baseline"/>
        <w:rPr>
          <w:color w:val="000000"/>
          <w:sz w:val="21"/>
          <w:szCs w:val="21"/>
        </w:rPr>
      </w:pPr>
      <w:r>
        <w:rPr>
          <w:color w:val="000000"/>
          <w:sz w:val="21"/>
          <w:szCs w:val="21"/>
        </w:rPr>
        <w:t xml:space="preserve">Highest </w:t>
      </w:r>
      <w:proofErr w:type="gramStart"/>
      <w:r>
        <w:rPr>
          <w:color w:val="000000"/>
          <w:sz w:val="21"/>
          <w:szCs w:val="21"/>
        </w:rPr>
        <w:t>accuracy :</w:t>
      </w:r>
      <w:proofErr w:type="gramEnd"/>
      <w:r>
        <w:rPr>
          <w:color w:val="000000"/>
          <w:sz w:val="21"/>
          <w:szCs w:val="21"/>
        </w:rPr>
        <w:t xml:space="preserve"> 0.792 Average accuracy : 0.704, Standard Deviation of the results obtained 0.059</w:t>
      </w:r>
    </w:p>
    <w:p w14:paraId="3C4E8A83" w14:textId="46EA7BE8" w:rsidR="00434364" w:rsidRPr="003433AC" w:rsidRDefault="00434364" w:rsidP="00A01A64">
      <w:pPr>
        <w:rPr>
          <w:rFonts w:asciiTheme="minorHAnsi" w:hAnsiTheme="minorHAnsi" w:cstheme="minorHAnsi"/>
          <w:b/>
          <w:bCs/>
        </w:rPr>
      </w:pPr>
      <w:ins w:id="20" w:author="Bodduna, Sri Charan" w:date="2023-05-10T23:12:00Z">
        <w:r w:rsidRPr="003433AC">
          <w:rPr>
            <w:rFonts w:asciiTheme="minorHAnsi" w:hAnsiTheme="minorHAnsi" w:cstheme="minorHAnsi"/>
            <w:b/>
            <w:bCs/>
          </w:rPr>
          <w:t>What is the difference?</w:t>
        </w:r>
      </w:ins>
    </w:p>
    <w:p w14:paraId="04374AE2" w14:textId="1D6A1C86" w:rsidR="00864794" w:rsidRDefault="00864794" w:rsidP="00A01A64">
      <w:pPr>
        <w:rPr>
          <w:rFonts w:asciiTheme="minorHAnsi" w:hAnsiTheme="minorHAnsi" w:cstheme="minorHAnsi"/>
        </w:rPr>
      </w:pPr>
      <w:r>
        <w:rPr>
          <w:rFonts w:asciiTheme="minorHAnsi" w:hAnsiTheme="minorHAnsi" w:cstheme="minorHAnsi"/>
        </w:rPr>
        <w:t>Above are the results obtained after cross validating the data using both models. I could see highest accuracy achieved for logistic regression model is 81.8% while mean accuracy is 77.2%, also standard deviation is 0.034. For KNN, we can see highest accuracy achieved is 79.2%, while mean accuracy is 70.4% and standard deviation is 0.059 which is more than logistic regression.</w:t>
      </w:r>
    </w:p>
    <w:p w14:paraId="28B57C8A" w14:textId="56563969" w:rsidR="00864794" w:rsidRPr="003433AC" w:rsidRDefault="00434364" w:rsidP="00A01A64">
      <w:pPr>
        <w:rPr>
          <w:rFonts w:asciiTheme="minorHAnsi" w:hAnsiTheme="minorHAnsi" w:cstheme="minorHAnsi"/>
          <w:b/>
          <w:bCs/>
        </w:rPr>
      </w:pPr>
      <w:ins w:id="21" w:author="Bodduna, Sri Charan" w:date="2023-05-10T23:14:00Z">
        <w:r>
          <w:rPr>
            <w:rFonts w:asciiTheme="minorHAnsi" w:hAnsiTheme="minorHAnsi" w:cstheme="minorHAnsi"/>
            <w:b/>
            <w:bCs/>
          </w:rPr>
          <w:t>What is the relationship?</w:t>
        </w:r>
      </w:ins>
    </w:p>
    <w:p w14:paraId="639A957C" w14:textId="77CCD054" w:rsidR="00864794" w:rsidRDefault="00864794" w:rsidP="00A01A64">
      <w:pPr>
        <w:rPr>
          <w:rFonts w:asciiTheme="minorHAnsi" w:hAnsiTheme="minorHAnsi" w:cstheme="minorHAnsi"/>
        </w:rPr>
      </w:pPr>
      <w:r>
        <w:rPr>
          <w:rFonts w:asciiTheme="minorHAnsi" w:hAnsiTheme="minorHAnsi" w:cstheme="minorHAnsi"/>
        </w:rPr>
        <w:t>There is a difference in the output statistics.</w:t>
      </w:r>
      <w:ins w:id="22" w:author="Bodduna, Sri Charan" w:date="2023-05-10T23:15:00Z">
        <w:r w:rsidR="00434364">
          <w:rPr>
            <w:rFonts w:asciiTheme="minorHAnsi" w:hAnsiTheme="minorHAnsi" w:cstheme="minorHAnsi"/>
          </w:rPr>
          <w:t xml:space="preserve"> The accuracies are not differing at larger extent, hence t</w:t>
        </w:r>
      </w:ins>
      <w:ins w:id="23" w:author="Bodduna, Sri Charan" w:date="2023-05-10T23:16:00Z">
        <w:r w:rsidR="00434364">
          <w:rPr>
            <w:rFonts w:asciiTheme="minorHAnsi" w:hAnsiTheme="minorHAnsi" w:cstheme="minorHAnsi"/>
          </w:rPr>
          <w:t>hese models are slightly relative.</w:t>
        </w:r>
      </w:ins>
      <w:r>
        <w:rPr>
          <w:rFonts w:asciiTheme="minorHAnsi" w:hAnsiTheme="minorHAnsi" w:cstheme="minorHAnsi"/>
        </w:rPr>
        <w:t xml:space="preserve"> The best model can be chosen is logistic regression as it has highest accuracy then KNN with least standard deviation. </w:t>
      </w:r>
    </w:p>
    <w:p w14:paraId="0434356E" w14:textId="7A1D524E" w:rsidR="00864794" w:rsidRPr="003433AC" w:rsidRDefault="00434364" w:rsidP="00A01A64">
      <w:pPr>
        <w:rPr>
          <w:rFonts w:asciiTheme="minorHAnsi" w:hAnsiTheme="minorHAnsi" w:cstheme="minorHAnsi"/>
          <w:b/>
          <w:bCs/>
        </w:rPr>
      </w:pPr>
      <w:ins w:id="24" w:author="Bodduna, Sri Charan" w:date="2023-05-10T23:12:00Z">
        <w:r w:rsidRPr="003433AC">
          <w:rPr>
            <w:rFonts w:asciiTheme="minorHAnsi" w:hAnsiTheme="minorHAnsi" w:cstheme="minorHAnsi"/>
            <w:b/>
            <w:bCs/>
          </w:rPr>
          <w:t>What is your comment?</w:t>
        </w:r>
      </w:ins>
    </w:p>
    <w:p w14:paraId="2EA7B527" w14:textId="7EE990C7" w:rsidR="00864794" w:rsidRPr="009467C7" w:rsidRDefault="00864794" w:rsidP="00A01A64">
      <w:pPr>
        <w:rPr>
          <w:rFonts w:asciiTheme="minorHAnsi" w:hAnsiTheme="minorHAnsi" w:cstheme="minorHAnsi"/>
        </w:rPr>
      </w:pPr>
      <w:r>
        <w:rPr>
          <w:rFonts w:asciiTheme="minorHAnsi" w:hAnsiTheme="minorHAnsi" w:cstheme="minorHAnsi"/>
        </w:rPr>
        <w:t>Yes, I did expect above results. These results are convenient for our data chosen.</w:t>
      </w:r>
    </w:p>
    <w:sectPr w:rsidR="00864794" w:rsidRPr="0094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dduna, Sri Charan">
    <w15:presenceInfo w15:providerId="AD" w15:userId="S::SriCharanBodduna@my.unt.edu::acaf5d88-2f99-4834-a489-f8df7aeffd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B8"/>
    <w:rsid w:val="001970BA"/>
    <w:rsid w:val="003433AC"/>
    <w:rsid w:val="003911B8"/>
    <w:rsid w:val="00434364"/>
    <w:rsid w:val="005A3D09"/>
    <w:rsid w:val="00864794"/>
    <w:rsid w:val="008967F5"/>
    <w:rsid w:val="009467C7"/>
    <w:rsid w:val="009A610F"/>
    <w:rsid w:val="00A01A64"/>
    <w:rsid w:val="00A41D6D"/>
    <w:rsid w:val="00CB535D"/>
    <w:rsid w:val="00DD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C364C"/>
  <w15:chartTrackingRefBased/>
  <w15:docId w15:val="{EB9ED4E1-D88F-A74A-B298-CFAFAF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C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1A64"/>
    <w:rPr>
      <w:rFonts w:ascii="Courier New" w:eastAsia="Times New Roman" w:hAnsi="Courier New" w:cs="Courier New"/>
      <w:kern w:val="0"/>
      <w:sz w:val="20"/>
      <w:szCs w:val="20"/>
      <w14:ligatures w14:val="none"/>
    </w:rPr>
  </w:style>
  <w:style w:type="paragraph" w:styleId="Revision">
    <w:name w:val="Revision"/>
    <w:hidden/>
    <w:uiPriority w:val="99"/>
    <w:semiHidden/>
    <w:rsid w:val="0086479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0201">
      <w:bodyDiv w:val="1"/>
      <w:marLeft w:val="0"/>
      <w:marRight w:val="0"/>
      <w:marTop w:val="0"/>
      <w:marBottom w:val="0"/>
      <w:divBdr>
        <w:top w:val="none" w:sz="0" w:space="0" w:color="auto"/>
        <w:left w:val="none" w:sz="0" w:space="0" w:color="auto"/>
        <w:bottom w:val="none" w:sz="0" w:space="0" w:color="auto"/>
        <w:right w:val="none" w:sz="0" w:space="0" w:color="auto"/>
      </w:divBdr>
    </w:div>
    <w:div w:id="287472086">
      <w:bodyDiv w:val="1"/>
      <w:marLeft w:val="0"/>
      <w:marRight w:val="0"/>
      <w:marTop w:val="0"/>
      <w:marBottom w:val="0"/>
      <w:divBdr>
        <w:top w:val="none" w:sz="0" w:space="0" w:color="auto"/>
        <w:left w:val="none" w:sz="0" w:space="0" w:color="auto"/>
        <w:bottom w:val="none" w:sz="0" w:space="0" w:color="auto"/>
        <w:right w:val="none" w:sz="0" w:space="0" w:color="auto"/>
      </w:divBdr>
    </w:div>
    <w:div w:id="828440860">
      <w:bodyDiv w:val="1"/>
      <w:marLeft w:val="0"/>
      <w:marRight w:val="0"/>
      <w:marTop w:val="0"/>
      <w:marBottom w:val="0"/>
      <w:divBdr>
        <w:top w:val="none" w:sz="0" w:space="0" w:color="auto"/>
        <w:left w:val="none" w:sz="0" w:space="0" w:color="auto"/>
        <w:bottom w:val="none" w:sz="0" w:space="0" w:color="auto"/>
        <w:right w:val="none" w:sz="0" w:space="0" w:color="auto"/>
      </w:divBdr>
    </w:div>
    <w:div w:id="1590775057">
      <w:bodyDiv w:val="1"/>
      <w:marLeft w:val="0"/>
      <w:marRight w:val="0"/>
      <w:marTop w:val="0"/>
      <w:marBottom w:val="0"/>
      <w:divBdr>
        <w:top w:val="none" w:sz="0" w:space="0" w:color="auto"/>
        <w:left w:val="none" w:sz="0" w:space="0" w:color="auto"/>
        <w:bottom w:val="none" w:sz="0" w:space="0" w:color="auto"/>
        <w:right w:val="none" w:sz="0" w:space="0" w:color="auto"/>
      </w:divBdr>
      <w:divsChild>
        <w:div w:id="562371541">
          <w:marLeft w:val="0"/>
          <w:marRight w:val="0"/>
          <w:marTop w:val="0"/>
          <w:marBottom w:val="0"/>
          <w:divBdr>
            <w:top w:val="single" w:sz="6" w:space="4" w:color="ABABAB"/>
            <w:left w:val="single" w:sz="6" w:space="4" w:color="ABABAB"/>
            <w:bottom w:val="single" w:sz="6" w:space="4" w:color="ABABAB"/>
            <w:right w:val="single" w:sz="6" w:space="4" w:color="ABABAB"/>
          </w:divBdr>
          <w:divsChild>
            <w:div w:id="969359032">
              <w:marLeft w:val="0"/>
              <w:marRight w:val="0"/>
              <w:marTop w:val="0"/>
              <w:marBottom w:val="0"/>
              <w:divBdr>
                <w:top w:val="none" w:sz="0" w:space="0" w:color="auto"/>
                <w:left w:val="none" w:sz="0" w:space="0" w:color="auto"/>
                <w:bottom w:val="none" w:sz="0" w:space="0" w:color="auto"/>
                <w:right w:val="none" w:sz="0" w:space="0" w:color="auto"/>
              </w:divBdr>
              <w:divsChild>
                <w:div w:id="728580662">
                  <w:marLeft w:val="0"/>
                  <w:marRight w:val="0"/>
                  <w:marTop w:val="0"/>
                  <w:marBottom w:val="0"/>
                  <w:divBdr>
                    <w:top w:val="none" w:sz="0" w:space="0" w:color="auto"/>
                    <w:left w:val="none" w:sz="0" w:space="0" w:color="auto"/>
                    <w:bottom w:val="none" w:sz="0" w:space="0" w:color="auto"/>
                    <w:right w:val="none" w:sz="0" w:space="0" w:color="auto"/>
                  </w:divBdr>
                  <w:divsChild>
                    <w:div w:id="17230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08384">
          <w:marLeft w:val="0"/>
          <w:marRight w:val="0"/>
          <w:marTop w:val="0"/>
          <w:marBottom w:val="0"/>
          <w:divBdr>
            <w:top w:val="single" w:sz="6" w:space="4" w:color="auto"/>
            <w:left w:val="single" w:sz="6" w:space="4" w:color="auto"/>
            <w:bottom w:val="single" w:sz="6" w:space="4" w:color="auto"/>
            <w:right w:val="single" w:sz="6" w:space="4" w:color="auto"/>
          </w:divBdr>
          <w:divsChild>
            <w:div w:id="173804408">
              <w:marLeft w:val="0"/>
              <w:marRight w:val="0"/>
              <w:marTop w:val="0"/>
              <w:marBottom w:val="0"/>
              <w:divBdr>
                <w:top w:val="none" w:sz="0" w:space="0" w:color="auto"/>
                <w:left w:val="none" w:sz="0" w:space="0" w:color="auto"/>
                <w:bottom w:val="none" w:sz="0" w:space="0" w:color="auto"/>
                <w:right w:val="none" w:sz="0" w:space="0" w:color="auto"/>
              </w:divBdr>
              <w:divsChild>
                <w:div w:id="15001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62409">
      <w:bodyDiv w:val="1"/>
      <w:marLeft w:val="0"/>
      <w:marRight w:val="0"/>
      <w:marTop w:val="0"/>
      <w:marBottom w:val="0"/>
      <w:divBdr>
        <w:top w:val="none" w:sz="0" w:space="0" w:color="auto"/>
        <w:left w:val="none" w:sz="0" w:space="0" w:color="auto"/>
        <w:bottom w:val="none" w:sz="0" w:space="0" w:color="auto"/>
        <w:right w:val="none" w:sz="0" w:space="0" w:color="auto"/>
      </w:divBdr>
    </w:div>
    <w:div w:id="1804078031">
      <w:bodyDiv w:val="1"/>
      <w:marLeft w:val="0"/>
      <w:marRight w:val="0"/>
      <w:marTop w:val="0"/>
      <w:marBottom w:val="0"/>
      <w:divBdr>
        <w:top w:val="none" w:sz="0" w:space="0" w:color="auto"/>
        <w:left w:val="none" w:sz="0" w:space="0" w:color="auto"/>
        <w:bottom w:val="none" w:sz="0" w:space="0" w:color="auto"/>
        <w:right w:val="none" w:sz="0" w:space="0" w:color="auto"/>
      </w:divBdr>
    </w:div>
    <w:div w:id="204802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2</cp:revision>
  <dcterms:created xsi:type="dcterms:W3CDTF">2023-05-11T04:52:00Z</dcterms:created>
  <dcterms:modified xsi:type="dcterms:W3CDTF">2023-05-11T04:52:00Z</dcterms:modified>
</cp:coreProperties>
</file>